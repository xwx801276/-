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宋体" w:hAnsi="宋体" w:cs="宋体"/>
          <w:b/>
          <w:sz w:val="60"/>
          <w:szCs w:val="60"/>
        </w:rPr>
      </w:pPr>
      <w:r>
        <w:rPr>
          <w:rFonts w:hint="eastAsia" w:ascii="宋体" w:hAnsi="宋体" w:cs="宋体"/>
          <w:sz w:val="44"/>
        </w:rPr>
        <w:drawing>
          <wp:inline distT="0" distB="0" distL="0" distR="0">
            <wp:extent cx="3038475" cy="609600"/>
            <wp:effectExtent l="0" t="0" r="9525" b="0"/>
            <wp:docPr id="3" name="图片 7" descr="E:\Work\教务处\校名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E:\Work\教务处\校名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32"/>
          <w:szCs w:val="32"/>
        </w:rPr>
      </w:pPr>
    </w:p>
    <w:p>
      <w:pPr>
        <w:adjustRightInd w:val="0"/>
        <w:snapToGrid w:val="0"/>
        <w:spacing w:line="540" w:lineRule="exact"/>
        <w:jc w:val="center"/>
        <w:outlineLvl w:val="1"/>
        <w:rPr>
          <w:rFonts w:ascii="宋体" w:hAnsi="宋体" w:cs="宋体"/>
          <w:b/>
          <w:sz w:val="50"/>
          <w:szCs w:val="50"/>
        </w:rPr>
      </w:pPr>
      <w:r>
        <w:rPr>
          <w:rFonts w:hint="eastAsia" w:ascii="宋体" w:hAnsi="宋体" w:cs="宋体"/>
          <w:b/>
          <w:sz w:val="50"/>
          <w:szCs w:val="50"/>
        </w:rPr>
        <w:t>本科毕业设计（论文）任务书</w:t>
      </w: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667"/>
        <w:gridCol w:w="1140"/>
        <w:gridCol w:w="30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Merge w:val="restart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课题名称</w:t>
            </w:r>
          </w:p>
        </w:tc>
        <w:tc>
          <w:tcPr>
            <w:tcW w:w="5859" w:type="dxa"/>
            <w:gridSpan w:val="3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ind w:firstLine="19" w:firstLineChars="6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基于B/S结构的摩托车合格证管理系统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  <w:vMerge w:val="continue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</w:p>
        </w:tc>
        <w:tc>
          <w:tcPr>
            <w:tcW w:w="5859" w:type="dxa"/>
            <w:gridSpan w:val="3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ind w:left="210" w:leftChars="100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设计与实现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课题类型</w:t>
            </w:r>
          </w:p>
        </w:tc>
        <w:tc>
          <w:tcPr>
            <w:tcW w:w="1667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/>
                <w:sz w:val="32"/>
                <w:szCs w:val="32"/>
              </w:rPr>
              <w:t>设计类</w:t>
            </w: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  <w:highlight w:val="yellow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学院</w:t>
            </w:r>
          </w:p>
        </w:tc>
        <w:tc>
          <w:tcPr>
            <w:tcW w:w="305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/>
                <w:sz w:val="32"/>
                <w:szCs w:val="32"/>
              </w:rPr>
              <w:t>软件学院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班级</w:t>
            </w:r>
          </w:p>
        </w:tc>
        <w:tc>
          <w:tcPr>
            <w:tcW w:w="1667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ascii="宋体" w:hAnsi="宋体" w:cs="宋体"/>
                <w:sz w:val="32"/>
                <w:szCs w:val="32"/>
              </w:rPr>
              <w:t>179000</w:t>
            </w: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专业</w:t>
            </w:r>
          </w:p>
        </w:tc>
        <w:tc>
          <w:tcPr>
            <w:tcW w:w="305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/>
                <w:sz w:val="32"/>
                <w:szCs w:val="32"/>
              </w:rPr>
              <w:t>软件工程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指导教师</w:t>
            </w:r>
          </w:p>
        </w:tc>
        <w:tc>
          <w:tcPr>
            <w:tcW w:w="1667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李冀明</w:t>
            </w: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职称</w:t>
            </w:r>
          </w:p>
        </w:tc>
        <w:tc>
          <w:tcPr>
            <w:tcW w:w="305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/>
                <w:sz w:val="32"/>
                <w:szCs w:val="32"/>
              </w:rPr>
              <w:t>副教授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2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学生姓名</w:t>
            </w:r>
          </w:p>
        </w:tc>
        <w:tc>
          <w:tcPr>
            <w:tcW w:w="166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熊文鑫</w:t>
            </w:r>
          </w:p>
        </w:tc>
        <w:tc>
          <w:tcPr>
            <w:tcW w:w="1140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学号</w:t>
            </w:r>
          </w:p>
        </w:tc>
        <w:tc>
          <w:tcPr>
            <w:tcW w:w="3052" w:type="dxa"/>
            <w:tcBorders>
              <w:bottom w:val="single" w:color="auto" w:sz="4" w:space="0"/>
            </w:tcBorders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hint="default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ascii="宋体" w:hAnsi="宋体" w:cs="宋体"/>
                <w:sz w:val="32"/>
                <w:szCs w:val="32"/>
              </w:rPr>
              <w:t>179000</w:t>
            </w:r>
            <w:r>
              <w:rPr>
                <w:rFonts w:hint="eastAsia" w:ascii="宋体" w:hAnsi="宋体" w:cs="宋体"/>
                <w:sz w:val="32"/>
                <w:szCs w:val="32"/>
                <w:lang w:val="en-US" w:eastAsia="zh-CN"/>
              </w:rPr>
              <w:t>435</w:t>
            </w:r>
          </w:p>
        </w:tc>
      </w:tr>
    </w:tbl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52"/>
          <w:szCs w:val="5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32"/>
          <w:szCs w:val="32"/>
        </w:rPr>
      </w:pP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重庆工程学院教务处制</w:t>
      </w:r>
    </w:p>
    <w:p>
      <w:pPr>
        <w:adjustRightInd w:val="0"/>
        <w:snapToGrid w:val="0"/>
        <w:spacing w:line="540" w:lineRule="exact"/>
        <w:jc w:val="center"/>
        <w:rPr>
          <w:rFonts w:ascii="宋体" w:hAnsi="宋体" w:cs="宋体"/>
          <w:color w:val="FF0000"/>
          <w:sz w:val="32"/>
          <w:szCs w:val="32"/>
        </w:rPr>
      </w:pPr>
    </w:p>
    <w:p>
      <w:pPr>
        <w:adjustRightInd w:val="0"/>
        <w:snapToGrid w:val="0"/>
        <w:spacing w:line="540" w:lineRule="exact"/>
        <w:jc w:val="center"/>
        <w:rPr>
          <w:ins w:id="0" w:author="刘 敏" w:date="2020-11-05T09:28:00Z"/>
          <w:rFonts w:ascii="宋体" w:hAnsi="宋体" w:cs="宋体"/>
          <w:sz w:val="32"/>
          <w:szCs w:val="32"/>
        </w:rPr>
      </w:pPr>
    </w:p>
    <w:p>
      <w:pPr>
        <w:adjustRightInd w:val="0"/>
        <w:snapToGrid w:val="0"/>
        <w:spacing w:line="540" w:lineRule="exact"/>
        <w:jc w:val="center"/>
        <w:rPr>
          <w:rFonts w:hint="eastAsia" w:ascii="宋体" w:hAnsi="宋体" w:cs="宋体"/>
          <w:sz w:val="32"/>
          <w:szCs w:val="32"/>
        </w:rPr>
      </w:pPr>
    </w:p>
    <w:tbl>
      <w:tblPr>
        <w:tblStyle w:val="8"/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"/>
        <w:gridCol w:w="494"/>
        <w:gridCol w:w="724"/>
        <w:gridCol w:w="4110"/>
        <w:gridCol w:w="1671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931" w:type="dxa"/>
            <w:gridSpan w:val="6"/>
            <w:vAlign w:val="center"/>
          </w:tcPr>
          <w:p>
            <w:pPr>
              <w:adjustRightInd w:val="0"/>
              <w:snapToGrid w:val="0"/>
              <w:spacing w:line="54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课题主要任务与要求：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  <w:jc w:val="center"/>
        </w:trPr>
        <w:tc>
          <w:tcPr>
            <w:tcW w:w="8931" w:type="dxa"/>
            <w:gridSpan w:val="6"/>
          </w:tcPr>
          <w:p>
            <w:pPr>
              <w:snapToGrid w:val="0"/>
              <w:spacing w:line="400" w:lineRule="exact"/>
              <w:ind w:right="-105" w:rightChars="-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1.目标及基本要求</w:t>
            </w:r>
          </w:p>
          <w:p>
            <w:pPr>
              <w:snapToGrid w:val="0"/>
              <w:spacing w:line="400" w:lineRule="exact"/>
              <w:ind w:firstLine="388" w:firstLineChars="162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）目标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Fonts w:ascii="宋体" w:hAnsi="宋体"/>
                <w:sz w:val="24"/>
              </w:rPr>
              <w:t>在毕业设计（论文）规定的时间内，通过完成毕业设计项目和相关文档的编写，从而培养</w:t>
            </w:r>
            <w:r>
              <w:rPr>
                <w:rFonts w:hint="eastAsia" w:ascii="宋体" w:hAnsi="宋体"/>
                <w:sz w:val="24"/>
              </w:rPr>
              <w:t>具有较强的创新意识、技术实践能力和工程应用能力，能适应软件领域的软件分析、设计、实现、测试、实施、维护、管理等岗位需要</w:t>
            </w:r>
            <w:r>
              <w:rPr>
                <w:rFonts w:ascii="宋体" w:hAnsi="宋体"/>
                <w:sz w:val="24"/>
              </w:rPr>
              <w:t>。</w:t>
            </w:r>
          </w:p>
          <w:p>
            <w:pPr>
              <w:snapToGrid w:val="0"/>
              <w:spacing w:line="400" w:lineRule="exact"/>
              <w:ind w:firstLine="388" w:firstLineChars="162"/>
              <w:rPr>
                <w:ins w:id="1" w:author="张红实" w:date="2020-11-04T13:50:00Z"/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（2）基本要求</w:t>
            </w:r>
          </w:p>
          <w:p>
            <w:pPr>
              <w:snapToGrid w:val="0"/>
              <w:spacing w:line="400" w:lineRule="exact"/>
              <w:ind w:firstLine="530" w:firstLineChars="221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毕业设计报告遵照重庆工程学院《本科设计（论文）撰写规范与范本》完成，正文不少于10000字。</w:t>
            </w:r>
          </w:p>
          <w:p>
            <w:pPr>
              <w:spacing w:line="440" w:lineRule="exact"/>
              <w:ind w:firstLine="480"/>
              <w:rPr>
                <w:ins w:id="2" w:author="张红实" w:date="2020-11-04T13:38:00Z"/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毕业设计项目开发过程规范、标准，毕业设计应包含如下过程。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①项目前期</w:t>
            </w:r>
            <w:r>
              <w:rPr>
                <w:rFonts w:ascii="宋体" w:hAnsi="宋体"/>
                <w:sz w:val="24"/>
              </w:rPr>
              <w:t>阶段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通过查找</w:t>
            </w:r>
            <w:r>
              <w:rPr>
                <w:rFonts w:ascii="宋体" w:hAnsi="宋体"/>
                <w:sz w:val="24"/>
              </w:rPr>
              <w:t>文献资料</w:t>
            </w:r>
            <w:r>
              <w:rPr>
                <w:rFonts w:hint="eastAsia" w:ascii="宋体" w:hAnsi="宋体"/>
                <w:sz w:val="24"/>
              </w:rPr>
              <w:t>、调研考察等</w:t>
            </w:r>
            <w:r>
              <w:rPr>
                <w:rFonts w:ascii="宋体" w:hAnsi="宋体"/>
                <w:sz w:val="24"/>
              </w:rPr>
              <w:t>方法，按照课题的</w:t>
            </w:r>
            <w:r>
              <w:rPr>
                <w:rFonts w:hint="eastAsia" w:ascii="宋体" w:hAnsi="宋体"/>
                <w:sz w:val="24"/>
              </w:rPr>
              <w:t>实际要求，</w:t>
            </w:r>
            <w:r>
              <w:rPr>
                <w:rFonts w:ascii="宋体" w:hAnsi="宋体"/>
                <w:sz w:val="24"/>
              </w:rPr>
              <w:t>画出组织机构图、业务用例图、业务流程图等。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②需求</w:t>
            </w:r>
            <w:r>
              <w:rPr>
                <w:rFonts w:ascii="宋体" w:hAnsi="宋体"/>
                <w:sz w:val="24"/>
              </w:rPr>
              <w:t>分析阶段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完成数据</w:t>
            </w:r>
            <w:r>
              <w:rPr>
                <w:rFonts w:ascii="宋体" w:hAnsi="宋体"/>
                <w:sz w:val="24"/>
              </w:rPr>
              <w:t>流图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用例图、分析类图</w:t>
            </w:r>
            <w:r>
              <w:rPr>
                <w:rFonts w:hint="eastAsia" w:ascii="宋体" w:hAnsi="宋体"/>
                <w:sz w:val="24"/>
              </w:rPr>
              <w:t>等</w:t>
            </w:r>
            <w:r>
              <w:rPr>
                <w:rFonts w:ascii="宋体" w:hAnsi="宋体"/>
                <w:sz w:val="24"/>
              </w:rPr>
              <w:t>，给出需求说明书。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③</w:t>
            </w:r>
            <w:r>
              <w:rPr>
                <w:rFonts w:ascii="宋体" w:hAnsi="宋体"/>
                <w:sz w:val="24"/>
              </w:rPr>
              <w:t>设计阶段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需要</w:t>
            </w:r>
            <w:r>
              <w:rPr>
                <w:rFonts w:ascii="宋体" w:hAnsi="宋体"/>
                <w:sz w:val="24"/>
              </w:rPr>
              <w:t>撰写数据字典，</w:t>
            </w:r>
            <w:r>
              <w:rPr>
                <w:rFonts w:hint="eastAsia" w:ascii="宋体" w:hAnsi="宋体"/>
                <w:sz w:val="24"/>
              </w:rPr>
              <w:t>画出</w:t>
            </w:r>
            <w:r>
              <w:rPr>
                <w:rFonts w:ascii="宋体" w:hAnsi="宋体"/>
                <w:sz w:val="24"/>
              </w:rPr>
              <w:t>系统功能结构图、类图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系统流程图</w:t>
            </w:r>
            <w:r>
              <w:rPr>
                <w:rFonts w:hint="eastAsia" w:ascii="宋体" w:hAnsi="宋体"/>
                <w:sz w:val="24"/>
              </w:rPr>
              <w:t>、ER模型</w:t>
            </w:r>
            <w:r>
              <w:rPr>
                <w:rFonts w:ascii="宋体" w:hAnsi="宋体"/>
                <w:sz w:val="24"/>
              </w:rPr>
              <w:t>图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给出设计规格说明书。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④</w:t>
            </w:r>
            <w:r>
              <w:rPr>
                <w:rFonts w:ascii="宋体" w:hAnsi="宋体"/>
                <w:sz w:val="24"/>
              </w:rPr>
              <w:t>实现阶段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需要画出</w:t>
            </w:r>
            <w:r>
              <w:rPr>
                <w:rFonts w:ascii="宋体" w:hAnsi="宋体"/>
                <w:sz w:val="24"/>
              </w:rPr>
              <w:t>程序流程图，编写程序，</w:t>
            </w:r>
            <w:r>
              <w:rPr>
                <w:rFonts w:hint="eastAsia" w:ascii="宋体" w:hAnsi="宋体"/>
                <w:sz w:val="24"/>
              </w:rPr>
              <w:t>完成</w:t>
            </w:r>
            <w:r>
              <w:rPr>
                <w:rFonts w:ascii="宋体" w:hAnsi="宋体"/>
                <w:sz w:val="24"/>
              </w:rPr>
              <w:t>所要求的功能。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⑤测试</w:t>
            </w:r>
            <w:r>
              <w:rPr>
                <w:rFonts w:ascii="宋体" w:hAnsi="宋体"/>
                <w:sz w:val="24"/>
              </w:rPr>
              <w:t>阶段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编写测试</w:t>
            </w:r>
            <w:r>
              <w:rPr>
                <w:rFonts w:ascii="宋体" w:hAnsi="宋体"/>
                <w:sz w:val="24"/>
              </w:rPr>
              <w:t>用例，对毕业设计项目进行测试，写出测试</w:t>
            </w:r>
            <w:r>
              <w:rPr>
                <w:rFonts w:hint="eastAsia" w:ascii="宋体" w:hAnsi="宋体"/>
                <w:sz w:val="24"/>
              </w:rPr>
              <w:t>报告</w:t>
            </w:r>
            <w:r>
              <w:rPr>
                <w:rFonts w:ascii="宋体" w:hAnsi="宋体"/>
                <w:sz w:val="24"/>
              </w:rPr>
              <w:t>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⑥总结</w:t>
            </w:r>
          </w:p>
          <w:p>
            <w:pPr>
              <w:snapToGrid w:val="0"/>
              <w:spacing w:line="400" w:lineRule="exact"/>
              <w:ind w:firstLine="530" w:firstLineChars="221"/>
              <w:rPr>
                <w:ins w:id="3" w:author="张红实" w:date="2020-11-04T13:55:00Z"/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总结毕业设计项目</w:t>
            </w:r>
            <w:r>
              <w:rPr>
                <w:rFonts w:ascii="宋体" w:hAnsi="宋体"/>
                <w:sz w:val="24"/>
              </w:rPr>
              <w:t>的经验和教训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2.主要任务</w:t>
            </w:r>
          </w:p>
          <w:p>
            <w:pPr>
              <w:spacing w:line="440" w:lineRule="exact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）调研并了解课题背景，分析具体需求，编写开题报告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440" w:lineRule="exact"/>
              <w:ind w:firstLine="389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为加强摩托车生产企业及产品管理，进一步规范摩托车产品合格证管理，加强生产一致性管理，促进摩托车行业持续、健康发展；提高车辆购置税证收管理效率，优化纳税服务；规范生产企业车辆信息报送工作，国家税务总局、工业和信息化部决定完善摩托车合格证管理系统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）按照软件工程开发规范进行课题的设计、实现、测试和部署发布，编写对应的设计和测试文档、创建课题的运行环境，完成课题所需的数据库创建和源代码编写。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摩托车合格证管理系统</w:t>
            </w:r>
            <w:r>
              <w:rPr>
                <w:rFonts w:hint="eastAsia" w:ascii="宋体" w:hAnsi="宋体"/>
                <w:sz w:val="24"/>
              </w:rPr>
              <w:t>主要管理对象为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摩托车用户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摩托车合格证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系统管理人员</w:t>
            </w:r>
            <w:r>
              <w:rPr>
                <w:rFonts w:hint="eastAsia" w:ascii="宋体" w:hAnsi="宋体"/>
                <w:sz w:val="24"/>
              </w:rPr>
              <w:t>，通过管理员的集中管理实现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摩托车合格证管理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①系统基础信息管理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如：角色管理、用户管理、权限管理等功能。</w:t>
            </w:r>
          </w:p>
          <w:p>
            <w:pPr>
              <w:spacing w:line="440" w:lineRule="exact"/>
              <w:ind w:firstLine="480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合格证管理</w:t>
            </w:r>
          </w:p>
          <w:p>
            <w:pPr>
              <w:spacing w:line="440" w:lineRule="exact"/>
              <w:ind w:firstLine="480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</w:rPr>
              <w:t>如：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合格证数据的增删改查、根据选择的参数自动生成车辆识别VIN码、合格证的上传以及打印等功能。</w:t>
            </w:r>
          </w:p>
          <w:p>
            <w:pPr>
              <w:spacing w:line="440" w:lineRule="exact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）根据（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）（</w:t>
            </w: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）的内容完成毕业设计报告。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3.成果形式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1</w:t>
            </w:r>
            <w:r>
              <w:rPr>
                <w:rFonts w:ascii="宋体" w:hAnsi="宋体"/>
                <w:sz w:val="24"/>
              </w:rPr>
              <w:t>）开题报告；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2</w:t>
            </w:r>
            <w:r>
              <w:rPr>
                <w:rFonts w:ascii="宋体" w:hAnsi="宋体"/>
                <w:sz w:val="24"/>
              </w:rPr>
              <w:t>）毕业设计（作品）：相关文档（需求说明书、设计规格说明书、测试</w:t>
            </w:r>
            <w:r>
              <w:rPr>
                <w:rFonts w:hint="eastAsia" w:ascii="宋体" w:hAnsi="宋体"/>
                <w:sz w:val="24"/>
              </w:rPr>
              <w:t>报告等</w:t>
            </w:r>
            <w:r>
              <w:rPr>
                <w:rFonts w:ascii="宋体" w:hAnsi="宋体"/>
                <w:sz w:val="24"/>
              </w:rPr>
              <w:t>），作品源代码（电子文件）；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（</w:t>
            </w:r>
            <w:r>
              <w:rPr>
                <w:rFonts w:hint="eastAsia" w:ascii="宋体" w:hAnsi="宋体"/>
                <w:sz w:val="24"/>
              </w:rPr>
              <w:t>3</w:t>
            </w:r>
            <w:r>
              <w:rPr>
                <w:rFonts w:ascii="宋体" w:hAnsi="宋体"/>
                <w:sz w:val="24"/>
              </w:rPr>
              <w:t>）毕业设计报告；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（4）答辩PPT及项目演示视频。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ins w:id="4" w:author="张红实" w:date="2020-11-04T14:14:00Z"/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ins w:id="5" w:author="刘 敏" w:date="2020-11-05T09:28:00Z"/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ins w:id="6" w:author="刘 敏" w:date="2020-11-05T09:28:00Z"/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hint="eastAsia"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931" w:type="dxa"/>
            <w:gridSpan w:val="6"/>
            <w:vAlign w:val="center"/>
          </w:tcPr>
          <w:p>
            <w:pPr>
              <w:adjustRightInd w:val="0"/>
              <w:snapToGrid w:val="0"/>
              <w:spacing w:line="54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完成课题应注意的若干问题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0" w:hRule="atLeast"/>
          <w:jc w:val="center"/>
        </w:trPr>
        <w:tc>
          <w:tcPr>
            <w:tcW w:w="8931" w:type="dxa"/>
            <w:gridSpan w:val="6"/>
          </w:tcPr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1.学生独立完成本毕业设计；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2.学生自备毕业设计开发所需的软硬件环境。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99" w:type="dxa"/>
            <w:gridSpan w:val="3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任务起止时间</w:t>
            </w:r>
          </w:p>
        </w:tc>
        <w:tc>
          <w:tcPr>
            <w:tcW w:w="6732" w:type="dxa"/>
            <w:gridSpan w:val="3"/>
            <w:vAlign w:val="center"/>
          </w:tcPr>
          <w:p>
            <w:pPr>
              <w:adjustRightInd w:val="0"/>
              <w:snapToGrid w:val="0"/>
              <w:spacing w:line="540" w:lineRule="exact"/>
              <w:ind w:firstLine="720" w:firstLineChars="3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2020年 10月26日  至   2021年04月30日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931" w:type="dxa"/>
            <w:gridSpan w:val="6"/>
            <w:vAlign w:val="center"/>
          </w:tcPr>
          <w:p>
            <w:pPr>
              <w:adjustRightInd w:val="0"/>
              <w:snapToGrid w:val="0"/>
              <w:spacing w:line="54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1" w:type="dxa"/>
            <w:vAlign w:val="center"/>
          </w:tcPr>
          <w:p>
            <w:pPr>
              <w:adjustRightInd w:val="0"/>
              <w:snapToGrid w:val="0"/>
              <w:spacing w:line="540" w:lineRule="exact"/>
              <w:ind w:left="-105" w:leftChars="-50" w:right="-105" w:rightChars="-50"/>
              <w:jc w:val="center"/>
              <w:rPr>
                <w:rFonts w:ascii="宋体" w:hAnsi="宋体" w:cs="宋体"/>
                <w:w w:val="9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5328" w:type="dxa"/>
            <w:gridSpan w:val="3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各阶段工作主要内容</w:t>
            </w:r>
          </w:p>
        </w:tc>
        <w:tc>
          <w:tcPr>
            <w:tcW w:w="167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时间安排</w:t>
            </w:r>
          </w:p>
        </w:tc>
        <w:tc>
          <w:tcPr>
            <w:tcW w:w="95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5328" w:type="dxa"/>
            <w:gridSpan w:val="3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完成毕业设计开题</w:t>
            </w:r>
          </w:p>
        </w:tc>
        <w:tc>
          <w:tcPr>
            <w:tcW w:w="167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2020年12月</w:t>
            </w:r>
          </w:p>
        </w:tc>
        <w:tc>
          <w:tcPr>
            <w:tcW w:w="95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5328" w:type="dxa"/>
            <w:gridSpan w:val="3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完成项目主体功能编码及文档编写</w:t>
            </w:r>
          </w:p>
        </w:tc>
        <w:tc>
          <w:tcPr>
            <w:tcW w:w="167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2021年3月</w:t>
            </w:r>
          </w:p>
        </w:tc>
        <w:tc>
          <w:tcPr>
            <w:tcW w:w="95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81" w:type="dxa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3</w:t>
            </w:r>
          </w:p>
        </w:tc>
        <w:tc>
          <w:tcPr>
            <w:tcW w:w="5328" w:type="dxa"/>
            <w:gridSpan w:val="3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完成毕业设计报告</w:t>
            </w:r>
          </w:p>
        </w:tc>
        <w:tc>
          <w:tcPr>
            <w:tcW w:w="167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2021年4月</w:t>
            </w:r>
          </w:p>
        </w:tc>
        <w:tc>
          <w:tcPr>
            <w:tcW w:w="951" w:type="dxa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931" w:type="dxa"/>
            <w:gridSpan w:val="6"/>
            <w:vAlign w:val="center"/>
          </w:tcPr>
          <w:p>
            <w:pPr>
              <w:adjustRightInd w:val="0"/>
              <w:snapToGrid w:val="0"/>
              <w:spacing w:line="54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主要参考文献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8931" w:type="dxa"/>
            <w:gridSpan w:val="6"/>
            <w:vAlign w:val="center"/>
          </w:tcPr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［1］</w:t>
            </w:r>
            <w:r>
              <w:rPr>
                <w:rFonts w:hint="eastAsia" w:hAnsi="宋体"/>
                <w:sz w:val="24"/>
                <w:lang w:val="en-US" w:eastAsia="zh-CN"/>
              </w:rPr>
              <w:fldChar w:fldCharType="begin"/>
            </w:r>
            <w:r>
              <w:rPr>
                <w:rFonts w:hint="eastAsia" w:hAnsi="宋体"/>
                <w:sz w:val="24"/>
                <w:lang w:val="en-US" w:eastAsia="zh-CN"/>
              </w:rPr>
              <w:instrText xml:space="preserve"> HYPERLINK "http://trend.wanfangdata.com.cn/scholarsBootPage/toIndex.do?scholarName=%E9%99%88%E5%80%A9%E6%80%A1&amp;unitName=%E4%B8%AD%E5%9B%BD%E4%BA%BA%E6%B0%91%E9%93%B6%E8%A1%8C" \t "http://d.wanfangdata.com.cn/periodical/_blank" </w:instrText>
            </w:r>
            <w:r>
              <w:rPr>
                <w:rFonts w:hint="eastAsia" w:hAnsi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hAnsi="宋体"/>
                <w:sz w:val="24"/>
                <w:lang w:val="en-US" w:eastAsia="zh-CN"/>
              </w:rPr>
              <w:t>陈倩怡 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end"/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hAnsi="宋体"/>
                <w:sz w:val="24"/>
                <w:lang w:val="en-US" w:eastAsia="zh-CN"/>
              </w:rPr>
              <w:instrText xml:space="preserve"> HYPERLINK "http://trend.wanfangdata.com.cn/scholarsBootPage/toIndex.do?scholarName=%E4%BD%95%E5%86%9B&amp;unitName=%E4%B8%AD%E5%9B%BD%E4%BA%BA%E6%B0%91%E9%93%B6%E8%A1%8C" \t "http://d.wanfangdata.com.cn/periodical/_blank" </w:instrTex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hAnsi="宋体"/>
                <w:sz w:val="24"/>
                <w:lang w:val="en-US" w:eastAsia="zh-CN"/>
              </w:rPr>
              <w:t>何军 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end"/>
            </w:r>
            <w:r>
              <w:rPr>
                <w:rFonts w:hint="eastAsia" w:hAnsi="宋体"/>
                <w:sz w:val="24"/>
                <w:lang w:val="en-US" w:eastAsia="zh-CN"/>
              </w:rPr>
              <w:t>.Vue+Springboot+MyBatis技术应用解析</w:t>
            </w:r>
            <w:r>
              <w:rPr>
                <w:rFonts w:hint="eastAsia" w:hAnsi="宋体"/>
                <w:sz w:val="24"/>
              </w:rPr>
              <w:t xml:space="preserve"> [M]. </w:t>
            </w:r>
            <w:r>
              <w:rPr>
                <w:rFonts w:hint="eastAsia" w:hAnsi="宋体"/>
                <w:sz w:val="24"/>
                <w:lang w:val="en-US" w:eastAsia="zh-CN"/>
              </w:rPr>
              <w:fldChar w:fldCharType="begin"/>
            </w:r>
            <w:r>
              <w:rPr>
                <w:rFonts w:hint="eastAsia" w:hAnsi="宋体"/>
                <w:sz w:val="24"/>
                <w:lang w:val="en-US" w:eastAsia="zh-CN"/>
              </w:rPr>
              <w:instrText xml:space="preserve"> HYPERLINK "http://www.wanfangdata.com.cn/perio/detail.do?perio_id=dnbcjqywh&amp;perio_title=%E7%94%B5%E8%84%91%E7%BC%96%E7%A8%8B%E6%8A%80%E5%B7%A7%E4%B8%8E%E7%BB%B4%E6%8A%A4" \t "http://d.wanfangdata.com.cn/periodical/_blank" </w:instrText>
            </w:r>
            <w:r>
              <w:rPr>
                <w:rFonts w:hint="eastAsia" w:hAnsi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hAnsi="宋体"/>
                <w:sz w:val="24"/>
                <w:lang w:val="en-US" w:eastAsia="zh-CN"/>
              </w:rPr>
              <w:t>电脑编程技巧与维护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end"/>
            </w:r>
            <w:r>
              <w:rPr>
                <w:rFonts w:hint="eastAsia" w:hAnsi="宋体"/>
                <w:sz w:val="24"/>
              </w:rPr>
              <w:t>，20</w:t>
            </w:r>
            <w:r>
              <w:rPr>
                <w:rFonts w:hint="eastAsia" w:hAnsi="宋体"/>
                <w:sz w:val="24"/>
                <w:lang w:val="en-US" w:eastAsia="zh-CN"/>
              </w:rPr>
              <w:t>20</w:t>
            </w:r>
            <w:r>
              <w:rPr>
                <w:rFonts w:hint="eastAsia" w:hAnsi="宋体"/>
                <w:sz w:val="24"/>
              </w:rPr>
              <w:t xml:space="preserve">. </w:t>
            </w:r>
          </w:p>
          <w:p>
            <w:pPr>
              <w:spacing w:line="360" w:lineRule="auto"/>
              <w:rPr>
                <w:rFonts w:hint="default" w:hAnsi="宋体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</w:rPr>
              <w:t>［2］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hAnsi="宋体"/>
                <w:sz w:val="24"/>
                <w:lang w:val="en-US" w:eastAsia="zh-CN"/>
              </w:rPr>
              <w:instrText xml:space="preserve"> HYPERLINK "http://trend.wanfangdata.com.cn/scholarsBootPage/toIndex.do?scholarName=%E7%8E%8B%E6%98%A5%E6%B3%A2&amp;unitName=%E9%BB%91%E9%BE%99%E6%B1%9F%E8%B4%A2%E7%BB%8F%E5%AD%A6%E9%99%A2%E8%B4%A2%E7%BB%8F%E4%BF%A1%E6%81%AF%E5%B7%A5%E7%A8%8B%E7%B3%BB" \t "http://d.wanfangdata.com.cn/periodical/_blank" </w:instrTex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hAnsi="宋体"/>
                <w:sz w:val="24"/>
                <w:lang w:val="en-US" w:eastAsia="zh-CN"/>
              </w:rPr>
              <w:t>王春波 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end"/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hAnsi="宋体"/>
                <w:sz w:val="24"/>
                <w:lang w:val="en-US" w:eastAsia="zh-CN"/>
              </w:rPr>
              <w:instrText xml:space="preserve"> HYPERLINK "http://trend.wanfangdata.com.cn/scholarsBootPage/toIndex.do?scholarName=%E8%91%9B%E9%9B%B7&amp;unitName=%E9%BB%91%E9%BE%99%E6%B1%9F%E8%B4%A2%E7%BB%8F%E5%AD%A6%E9%99%A2%E8%B4%A2%E7%BB%8F%E4%BF%A1%E6%81%AF%E5%B7%A5%E7%A8%8B%E7%B3%BB" \t "http://d.wanfangdata.com.cn/periodical/_blank" </w:instrTex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hAnsi="宋体"/>
                <w:sz w:val="24"/>
                <w:lang w:val="en-US" w:eastAsia="zh-CN"/>
              </w:rPr>
              <w:t>葛雷 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end"/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hAnsi="宋体"/>
                <w:sz w:val="24"/>
                <w:lang w:val="en-US" w:eastAsia="zh-CN"/>
              </w:rPr>
              <w:instrText xml:space="preserve"> HYPERLINK "http://trend.wanfangdata.com.cn/scholarsBootPage/toIndex.do?scholarName=%E6%96%87%E9%9B%AA%E5%B7%8D&amp;unitName=%E9%BB%91%E9%BE%99%E6%B1%9F%E8%B4%A2%E7%BB%8F%E5%AD%A6%E9%99%A2%E8%B4%A2%E7%BB%8F%E4%BF%A1%E6%81%AF%E5%B7%A5%E7%A8%8B%E7%B3%BB" \t "http://d.wanfangdata.com.cn/periodical/_blank" </w:instrTex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hAnsi="宋体"/>
                <w:sz w:val="24"/>
                <w:lang w:val="en-US" w:eastAsia="zh-CN"/>
              </w:rPr>
              <w:t>文雪巍 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end"/>
            </w:r>
            <w:r>
              <w:rPr>
                <w:rFonts w:hint="eastAsia" w:hAnsi="宋体"/>
                <w:sz w:val="24"/>
                <w:lang w:val="en-US" w:eastAsia="zh-CN"/>
              </w:rPr>
              <w:t>.</w:t>
            </w:r>
            <w:r>
              <w:rPr>
                <w:rFonts w:hint="default" w:hAnsi="宋体"/>
                <w:sz w:val="24"/>
                <w:lang w:val="en-US" w:eastAsia="zh-CN"/>
              </w:rPr>
              <w:t>基于SpringBoot结果集序列化过滤插件的研究与实现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[M].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begin"/>
            </w:r>
            <w:r>
              <w:rPr>
                <w:rFonts w:hint="default" w:hAnsi="宋体"/>
                <w:sz w:val="24"/>
                <w:lang w:val="en-US" w:eastAsia="zh-CN"/>
              </w:rPr>
              <w:instrText xml:space="preserve"> HYPERLINK "http://www.wanfangdata.com.cn/search/searchList.do?searchType=perio&amp;showType=detail&amp;searchWord=%E5%88%8A%E5%90%8D:%22%E5%95%86%E6%83%85"" \t "http://d.wanfangdata.com.cn/periodical/_blank" </w:instrTex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separate"/>
            </w:r>
            <w:r>
              <w:rPr>
                <w:rFonts w:hint="default" w:hAnsi="宋体"/>
                <w:sz w:val="24"/>
                <w:lang w:val="en-US" w:eastAsia="zh-CN"/>
              </w:rPr>
              <w:t>商情</w:t>
            </w:r>
            <w:r>
              <w:rPr>
                <w:rFonts w:hint="default" w:hAnsi="宋体"/>
                <w:sz w:val="24"/>
                <w:lang w:val="en-US" w:eastAsia="zh-CN"/>
              </w:rPr>
              <w:fldChar w:fldCharType="end"/>
            </w:r>
            <w:r>
              <w:rPr>
                <w:rFonts w:hint="eastAsia" w:hAnsi="宋体"/>
                <w:sz w:val="24"/>
                <w:lang w:val="en-US" w:eastAsia="zh-CN"/>
              </w:rPr>
              <w:t>，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2020. </w:t>
            </w:r>
          </w:p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［3］</w:t>
            </w:r>
            <w:r>
              <w:rPr>
                <w:rFonts w:hint="eastAsia" w:hAnsi="宋体"/>
                <w:sz w:val="24"/>
                <w:lang w:val="en-US" w:eastAsia="zh-CN"/>
              </w:rPr>
              <w:t>张耀春，黄铁，王静，苏伟，王槿，殷献勇</w:t>
            </w:r>
            <w:r>
              <w:rPr>
                <w:rFonts w:hint="eastAsia" w:hAnsi="宋体"/>
                <w:sz w:val="24"/>
              </w:rPr>
              <w:t>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Vue js权威指南</w:t>
            </w:r>
            <w:r>
              <w:rPr>
                <w:rFonts w:hint="eastAsia" w:hAnsi="宋体"/>
                <w:sz w:val="24"/>
              </w:rPr>
              <w:t>[M].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电子工业出版社</w:t>
            </w:r>
            <w:r>
              <w:rPr>
                <w:rFonts w:hint="eastAsia" w:hAnsi="宋体"/>
                <w:sz w:val="24"/>
              </w:rPr>
              <w:t>，</w:t>
            </w:r>
            <w:r>
              <w:rPr>
                <w:rFonts w:hint="eastAsia" w:hAnsi="宋体"/>
                <w:sz w:val="24"/>
                <w:lang w:val="en-US" w:eastAsia="zh-CN"/>
              </w:rPr>
              <w:t>2016</w:t>
            </w:r>
            <w:r>
              <w:rPr>
                <w:rFonts w:hint="eastAsia" w:hAnsi="宋体"/>
                <w:sz w:val="24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［4］</w:t>
            </w:r>
            <w:r>
              <w:rPr>
                <w:rFonts w:hint="eastAsia" w:hAnsi="宋体"/>
                <w:sz w:val="24"/>
                <w:lang w:val="en-US" w:eastAsia="zh-CN"/>
              </w:rPr>
              <w:t>陈陆扬</w:t>
            </w:r>
            <w:r>
              <w:rPr>
                <w:rFonts w:hint="eastAsia" w:hAnsi="宋体"/>
                <w:sz w:val="24"/>
              </w:rPr>
              <w:t>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Vue.js前端开发 快速入门与专业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应用 [M]. 人民邮电出版社</w:t>
            </w:r>
            <w:r>
              <w:rPr>
                <w:rFonts w:hint="eastAsia" w:hAnsi="宋体"/>
                <w:sz w:val="24"/>
              </w:rPr>
              <w:t>，20</w:t>
            </w:r>
            <w:r>
              <w:rPr>
                <w:rFonts w:hint="eastAsia" w:hAnsi="宋体"/>
                <w:sz w:val="24"/>
                <w:lang w:val="en-US" w:eastAsia="zh-CN"/>
              </w:rPr>
              <w:t>17</w:t>
            </w:r>
            <w:r>
              <w:rPr>
                <w:rFonts w:hint="eastAsia" w:hAnsi="宋体"/>
                <w:sz w:val="24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［5］</w:t>
            </w:r>
            <w:r>
              <w:rPr>
                <w:rFonts w:hint="eastAsia" w:hAnsi="宋体"/>
                <w:sz w:val="24"/>
                <w:lang w:val="en-US" w:eastAsia="zh-CN"/>
              </w:rPr>
              <w:t>Cbarles Bell</w:t>
            </w:r>
            <w:r>
              <w:rPr>
                <w:rFonts w:hint="eastAsia" w:hAnsi="宋体"/>
                <w:sz w:val="24"/>
              </w:rPr>
              <w:t>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MySQL high availability </w:t>
            </w:r>
            <w:r>
              <w:rPr>
                <w:rFonts w:hint="eastAsia" w:hAnsi="宋体"/>
                <w:sz w:val="24"/>
              </w:rPr>
              <w:t>[M].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Lars Tbalmann</w:t>
            </w:r>
            <w:r>
              <w:rPr>
                <w:rFonts w:hint="eastAsia" w:hAnsi="宋体"/>
                <w:sz w:val="24"/>
              </w:rPr>
              <w:t>，20</w:t>
            </w:r>
            <w:r>
              <w:rPr>
                <w:rFonts w:hint="eastAsia" w:hAnsi="宋体"/>
                <w:sz w:val="24"/>
                <w:lang w:val="en-US" w:eastAsia="zh-CN"/>
              </w:rPr>
              <w:t>16</w:t>
            </w:r>
            <w:r>
              <w:rPr>
                <w:rFonts w:hint="eastAsia" w:hAnsi="宋体"/>
                <w:sz w:val="24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sz w:val="24"/>
              </w:rPr>
              <w:t>［6］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"https://book.duxiu.com/search?sw=%E4%B8%87%E5%B7%9D%E6%A2%85&amp;Field=2&amp;channel=search&amp;ecode=UTF-8"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万川梅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. MySQL数据库应用教程[M]. 北京理工大学出版社，2017.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sz w:val="24"/>
              </w:rPr>
              <w:t>［7］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"https://book.duxiu.com/search?sw=%E5%8D%A2%E6%B9%98%E6%B1%9F&amp;Field=2&amp;channel=search&amp;ecode=UTF-8"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卢湘江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. MySQL高级配置和管理 [M]. 清华大学出版社，2001.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sz w:val="24"/>
              </w:rPr>
              <w:t>［8］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"https://book.duxiu.com/search?sw=%E5%86%AF%E7%81%B5%E9%9C%9E&amp;Field=2&amp;channel=search&amp;ecode=UTF-8"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冯灵霞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"https://book.duxiu.com/search?sw=%E9%82%B5%E5%BC%80%E4%B8%BD&amp;Field=2&amp;channel=search&amp;ecode=UTF-8"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邵开丽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"https://book.duxiu.com/search?sw=%E5%BC%A0%E4%BA%9A%E5%A8%9F&amp;Field=2&amp;channel=search&amp;ecode=UTF-8"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张亚娟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"https://book.duxiu.com/search?sw=%E5%88%98%E5%AF%92%E5%86%B0&amp;Field=2&amp;channel=search&amp;ecode=UTF-8"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刘寒冰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. 软件测试技术 [M]. 西安电子科技大学出版社，2017. </w:t>
            </w:r>
          </w:p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［9］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吴小青. 嵌入式数据库（MySQL）中数据模糊检索方法解析 </w:t>
            </w:r>
            <w:r>
              <w:rPr>
                <w:rFonts w:hint="eastAsia" w:hAnsi="宋体"/>
                <w:sz w:val="24"/>
              </w:rPr>
              <w:t>[M].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软件，2020.</w:t>
            </w:r>
            <w:r>
              <w:rPr>
                <w:rFonts w:hint="eastAsia" w:hAnsi="宋体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［10］Kapetas Leon;;Kazakis Nerantzis;;Voudouris Konstantinos;;McNicholl Duncan.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</w:rPr>
              <w:t>Water allocation and governance in multi-stakeholder environments: Insight from Axios Delta, Greece.[M].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</w:rPr>
              <w:t>The Science of the total environment, 201</w:t>
            </w:r>
            <w:r>
              <w:rPr>
                <w:rFonts w:hint="eastAsia" w:hAnsi="宋体"/>
                <w:sz w:val="24"/>
                <w:lang w:val="en-US" w:eastAsia="zh-CN"/>
              </w:rPr>
              <w:t>9</w:t>
            </w:r>
            <w:r>
              <w:rPr>
                <w:rFonts w:hint="eastAsia" w:hAnsi="宋体"/>
                <w:sz w:val="24"/>
              </w:rPr>
              <w:t xml:space="preserve">. </w:t>
            </w:r>
          </w:p>
          <w:p>
            <w:pPr>
              <w:spacing w:line="360" w:lineRule="auto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［11］Rodrigues-Pinto;;Baron.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</w:rPr>
              <w:fldChar w:fldCharType="begin"/>
            </w:r>
            <w:r>
              <w:rPr>
                <w:rFonts w:hint="eastAsia" w:hAnsi="宋体"/>
                <w:sz w:val="24"/>
              </w:rPr>
              <w:instrText xml:space="preserve"> HYPERLINK "https://kns.cnki.net/kns/detail/detail.aspx?QueryID=6&amp;CurRec=87&amp;recid=&amp;FileName=STJD6FBDC85A3D1CE1397E8EBFCBFD469F1F&amp;DbName=STJDLAST&amp;DbCode=STJD&amp;yx=&amp;pr=&amp;URLID=&amp;bsm=" \t "https://kns.cnki.net/kns/brief/_blank" </w:instrText>
            </w:r>
            <w:r>
              <w:rPr>
                <w:rFonts w:hint="eastAsia" w:hAnsi="宋体"/>
                <w:sz w:val="24"/>
              </w:rPr>
              <w:fldChar w:fldCharType="separate"/>
            </w:r>
            <w:r>
              <w:rPr>
                <w:rFonts w:hint="eastAsia" w:hAnsi="宋体"/>
                <w:sz w:val="24"/>
              </w:rPr>
              <w:t>Evaluation of the AXIOS stent for the treatment of pancreatic fluid collections</w:t>
            </w:r>
            <w:r>
              <w:rPr>
                <w:rFonts w:hint="eastAsia" w:hAnsi="宋体"/>
                <w:sz w:val="24"/>
              </w:rPr>
              <w:fldChar w:fldCharType="end"/>
            </w:r>
            <w:r>
              <w:rPr>
                <w:rFonts w:hint="eastAsia" w:hAnsi="宋体"/>
                <w:sz w:val="24"/>
              </w:rPr>
              <w:t xml:space="preserve"> [M]. 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</w:rPr>
              <w:t>Expert Review of Medical Devices</w:t>
            </w:r>
            <w:r>
              <w:rPr>
                <w:rFonts w:hint="eastAsia" w:hAnsi="宋体"/>
                <w:sz w:val="24"/>
                <w:lang w:eastAsia="zh-CN"/>
              </w:rPr>
              <w:t>，</w:t>
            </w:r>
            <w:r>
              <w:rPr>
                <w:rFonts w:hint="eastAsia" w:hAnsi="宋体"/>
                <w:sz w:val="24"/>
              </w:rPr>
              <w:t>201</w:t>
            </w:r>
            <w:r>
              <w:rPr>
                <w:rFonts w:hint="eastAsia" w:hAnsi="宋体"/>
                <w:sz w:val="24"/>
                <w:lang w:val="en-US" w:eastAsia="zh-CN"/>
              </w:rPr>
              <w:t>6</w:t>
            </w:r>
            <w:r>
              <w:rPr>
                <w:rFonts w:hint="eastAsia" w:hAnsi="宋体"/>
                <w:sz w:val="24"/>
              </w:rPr>
              <w:t xml:space="preserve">. </w:t>
            </w:r>
          </w:p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［12］李志钦; 郭云飞; 桑园. 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</w:rPr>
              <w:t xml:space="preserve">Java编程语言在嵌入式系统开发中优缺点分析[M]. </w:t>
            </w:r>
            <w:r>
              <w:rPr>
                <w:rFonts w:hint="eastAsia" w:hAnsi="宋体"/>
                <w:b w:val="0"/>
                <w:bCs w:val="0"/>
                <w:sz w:val="24"/>
              </w:rPr>
              <w:t>网络安全技术与应用</w:t>
            </w:r>
            <w:r>
              <w:rPr>
                <w:rFonts w:hint="eastAsia" w:hAnsi="宋体"/>
                <w:sz w:val="24"/>
              </w:rPr>
              <w:t xml:space="preserve">, 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</w:rPr>
              <w:t>20</w:t>
            </w:r>
            <w:r>
              <w:rPr>
                <w:rFonts w:hint="eastAsia" w:hAnsi="宋体"/>
                <w:sz w:val="24"/>
                <w:lang w:val="en-US" w:eastAsia="zh-CN"/>
              </w:rPr>
              <w:t>20</w:t>
            </w:r>
            <w:r>
              <w:rPr>
                <w:rFonts w:hint="eastAsia" w:hAnsi="宋体"/>
                <w:sz w:val="24"/>
              </w:rPr>
              <w:t xml:space="preserve">. </w:t>
            </w:r>
          </w:p>
          <w:p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［13］</w:t>
            </w:r>
            <w:r>
              <w:rPr>
                <w:rFonts w:hint="eastAsia" w:hAnsi="宋体"/>
                <w:sz w:val="24"/>
                <w:lang w:val="en-US" w:eastAsia="zh-CN"/>
              </w:rPr>
              <w:t>易灵</w:t>
            </w:r>
            <w:r>
              <w:rPr>
                <w:rFonts w:hint="eastAsia" w:hAnsi="宋体"/>
                <w:sz w:val="24"/>
              </w:rPr>
              <w:t xml:space="preserve">. 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</w:rPr>
              <w:t>JavaScript技术在Web网页中的应用研究</w:t>
            </w:r>
            <w:r>
              <w:rPr>
                <w:rFonts w:hint="eastAsia" w:hAns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hAnsi="宋体"/>
                <w:sz w:val="24"/>
              </w:rPr>
              <w:t>[M]. 信息与电脑(理论版), 20</w:t>
            </w:r>
            <w:r>
              <w:rPr>
                <w:rFonts w:hint="eastAsia" w:hAnsi="宋体"/>
                <w:sz w:val="24"/>
                <w:lang w:val="en-US" w:eastAsia="zh-CN"/>
              </w:rPr>
              <w:t>20</w:t>
            </w:r>
            <w:r>
              <w:rPr>
                <w:rFonts w:hint="eastAsia" w:hAnsi="宋体"/>
                <w:sz w:val="24"/>
              </w:rPr>
              <w:t xml:space="preserve">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sz w:val="24"/>
              </w:rPr>
              <w:t>［14］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"https://book.duxiu.com/search?sw=%E6%9D%A8%E6%99%BA%E5%8B%87&amp;Field=2&amp;channel=search&amp;ecode=UTF-8"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杨智勇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. 摩托车使用与维护问答[M]. 化学工业出版社, 2015.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sz w:val="24"/>
              </w:rPr>
              <w:t>［1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5］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"https://book.duxiu.com/search?sw=%E6%9D%A8%E6%99%BA%E5%8B%87&amp;Field=2&amp;channel=search&amp;ecode=UTF-8"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杨智勇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，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"https://book.duxiu.com/search?sw=%E9%A9%AC%E7%BB%B4%E4%B8%B0&amp;Field=2&amp;channel=search&amp;ecode=UTF-8"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马维丰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. 摩托车驾驶与维修技术[M]. 金盾出版社,  2009.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sz w:val="24"/>
              </w:rPr>
              <w:t>［16］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"https://book.duxiu.com/search?sw=%E6%B1%9F%E8%A5%BF%E7%9C%81%E9%81%93%E8%B7%AF%E4%BA%A4%E9%80%9A%E5%AE%89%E5%85%A8%E5%8D%8F%E4%BC%9A&amp;Field=2&amp;channel=search&amp;ecode=UTF-8"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江西省道路交通安全协会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 xml:space="preserve">. 机动车驾驶人学习材料 摩托车类[M]. 江西高校出版社, 2008.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8" w:lineRule="atLeast"/>
              <w:ind w:left="0" w:right="0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sz w:val="24"/>
              </w:rPr>
              <w:t>［17］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instrText xml:space="preserve"> HYPERLINK "https://book.duxiu.com/search?sw=%E5%A4%A9%E6%B4%A5%E6%BB%A8%E6%B5%B7%E8%BF%85%E8%85%BE%E7%A7%91%E6%8A%80%E9%9B%86%E5%9B%A2%E6%9C%89%E9%99%90%E5%85%AC%E5%8F%B8&amp;Field=2&amp;channel=search&amp;ecode=UTF-8" </w:instrTex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天津滨海迅腾科技集团有限公司</w:t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.  软件工程[M]. 南开大学出版社,  2017.</w:t>
            </w: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  <w:p>
            <w:pPr>
              <w:snapToGrid w:val="0"/>
              <w:spacing w:line="400" w:lineRule="exact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931" w:type="dxa"/>
            <w:gridSpan w:val="6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指导教师（签名）：    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4"/>
              </w:rPr>
              <w:t xml:space="preserve">    联系方式：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 xml:space="preserve"> 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cs="宋体"/>
                <w:sz w:val="24"/>
              </w:rPr>
              <w:t>年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</w:rPr>
              <w:t>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  <w:jc w:val="center"/>
        </w:trPr>
        <w:tc>
          <w:tcPr>
            <w:tcW w:w="1475" w:type="dxa"/>
            <w:gridSpan w:val="2"/>
            <w:vAlign w:val="center"/>
          </w:tcPr>
          <w:p>
            <w:pPr>
              <w:adjustRightInd w:val="0"/>
              <w:snapToGrid w:val="0"/>
              <w:spacing w:line="54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系（教研室）意见</w:t>
            </w:r>
          </w:p>
        </w:tc>
        <w:tc>
          <w:tcPr>
            <w:tcW w:w="7456" w:type="dxa"/>
            <w:gridSpan w:val="4"/>
            <w:vAlign w:val="bottom"/>
          </w:tcPr>
          <w:p>
            <w:pPr>
              <w:adjustRightInd w:val="0"/>
              <w:snapToGrid w:val="0"/>
              <w:spacing w:line="54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同意下达</w:t>
            </w:r>
          </w:p>
          <w:p>
            <w:pPr>
              <w:adjustRightInd w:val="0"/>
              <w:snapToGrid w:val="0"/>
              <w:spacing w:line="540" w:lineRule="exact"/>
              <w:jc w:val="left"/>
              <w:rPr>
                <w:rFonts w:ascii="宋体" w:hAnsi="宋体" w:cs="宋体"/>
                <w:sz w:val="24"/>
              </w:rPr>
            </w:pPr>
          </w:p>
          <w:p>
            <w:pPr>
              <w:widowControl/>
              <w:adjustRightInd w:val="0"/>
              <w:snapToGrid w:val="0"/>
              <w:spacing w:line="54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>
            <w:pPr>
              <w:widowControl/>
              <w:wordWrap w:val="0"/>
              <w:adjustRightInd w:val="0"/>
              <w:snapToGrid w:val="0"/>
              <w:spacing w:line="540" w:lineRule="exact"/>
              <w:ind w:firstLine="120" w:firstLineChars="50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系（教研室）主任</w:t>
            </w:r>
            <w:r>
              <w:rPr>
                <w:rFonts w:hint="eastAsia" w:ascii="宋体" w:hAnsi="宋体" w:cs="宋体"/>
                <w:kern w:val="0"/>
                <w:sz w:val="24"/>
              </w:rPr>
              <w:t xml:space="preserve">签字：        </w:t>
            </w:r>
          </w:p>
          <w:p>
            <w:pPr>
              <w:widowControl/>
              <w:adjustRightInd w:val="0"/>
              <w:snapToGrid w:val="0"/>
              <w:spacing w:line="540" w:lineRule="exact"/>
              <w:ind w:firstLine="120" w:firstLineChars="50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年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</w:rPr>
              <w:t>月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4"/>
              </w:rPr>
              <w:t>日</w:t>
            </w:r>
          </w:p>
        </w:tc>
      </w:tr>
    </w:tbl>
    <w:p/>
    <w:sectPr>
      <w:pgSz w:w="11906" w:h="16838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Encryp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刘 敏">
    <w15:presenceInfo w15:providerId="Windows Live" w15:userId="86e38d9dc2a8e72e"/>
  </w15:person>
  <w15:person w15:author="张红实">
    <w15:presenceInfo w15:providerId="None" w15:userId="张红实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A3E3A"/>
    <w:rsid w:val="0000128A"/>
    <w:rsid w:val="00005A6A"/>
    <w:rsid w:val="00006027"/>
    <w:rsid w:val="000131B3"/>
    <w:rsid w:val="000241D1"/>
    <w:rsid w:val="00042ED2"/>
    <w:rsid w:val="000604C2"/>
    <w:rsid w:val="000922DF"/>
    <w:rsid w:val="000A6A72"/>
    <w:rsid w:val="000D0F51"/>
    <w:rsid w:val="00127EB8"/>
    <w:rsid w:val="00155545"/>
    <w:rsid w:val="00157206"/>
    <w:rsid w:val="001741BF"/>
    <w:rsid w:val="00187140"/>
    <w:rsid w:val="001A7C5E"/>
    <w:rsid w:val="001B003C"/>
    <w:rsid w:val="001E63E7"/>
    <w:rsid w:val="0025648B"/>
    <w:rsid w:val="002658AE"/>
    <w:rsid w:val="00281AC0"/>
    <w:rsid w:val="00281E41"/>
    <w:rsid w:val="002837C5"/>
    <w:rsid w:val="002A160C"/>
    <w:rsid w:val="002A34B9"/>
    <w:rsid w:val="002C6B2E"/>
    <w:rsid w:val="002E018F"/>
    <w:rsid w:val="002E7205"/>
    <w:rsid w:val="00302707"/>
    <w:rsid w:val="00304A87"/>
    <w:rsid w:val="0030573A"/>
    <w:rsid w:val="003127E1"/>
    <w:rsid w:val="00370E46"/>
    <w:rsid w:val="00374652"/>
    <w:rsid w:val="0037538B"/>
    <w:rsid w:val="00380E2A"/>
    <w:rsid w:val="0039164C"/>
    <w:rsid w:val="003A4F47"/>
    <w:rsid w:val="003A5529"/>
    <w:rsid w:val="003B0C0B"/>
    <w:rsid w:val="003C118A"/>
    <w:rsid w:val="003E6676"/>
    <w:rsid w:val="00411B45"/>
    <w:rsid w:val="00436A1E"/>
    <w:rsid w:val="004B217F"/>
    <w:rsid w:val="004B44F8"/>
    <w:rsid w:val="004B4654"/>
    <w:rsid w:val="004E4B0C"/>
    <w:rsid w:val="00516A27"/>
    <w:rsid w:val="00540443"/>
    <w:rsid w:val="005604BE"/>
    <w:rsid w:val="00560EED"/>
    <w:rsid w:val="005F501A"/>
    <w:rsid w:val="00601E62"/>
    <w:rsid w:val="00606A81"/>
    <w:rsid w:val="00616E47"/>
    <w:rsid w:val="00651C96"/>
    <w:rsid w:val="0066311B"/>
    <w:rsid w:val="006A21F9"/>
    <w:rsid w:val="006B3026"/>
    <w:rsid w:val="006C5DA6"/>
    <w:rsid w:val="006D2C5B"/>
    <w:rsid w:val="006E5611"/>
    <w:rsid w:val="00715069"/>
    <w:rsid w:val="007167AC"/>
    <w:rsid w:val="00722AF7"/>
    <w:rsid w:val="00723C2B"/>
    <w:rsid w:val="00726946"/>
    <w:rsid w:val="00775147"/>
    <w:rsid w:val="00777260"/>
    <w:rsid w:val="007830FD"/>
    <w:rsid w:val="007C249F"/>
    <w:rsid w:val="007D17A9"/>
    <w:rsid w:val="007D4A90"/>
    <w:rsid w:val="007D50A1"/>
    <w:rsid w:val="007E1DF6"/>
    <w:rsid w:val="007E75E8"/>
    <w:rsid w:val="00817386"/>
    <w:rsid w:val="00827770"/>
    <w:rsid w:val="00835698"/>
    <w:rsid w:val="00840968"/>
    <w:rsid w:val="008424D4"/>
    <w:rsid w:val="00845A20"/>
    <w:rsid w:val="00863539"/>
    <w:rsid w:val="00864E9B"/>
    <w:rsid w:val="0089179F"/>
    <w:rsid w:val="00893924"/>
    <w:rsid w:val="008B6635"/>
    <w:rsid w:val="00906C9D"/>
    <w:rsid w:val="0090700C"/>
    <w:rsid w:val="009613C2"/>
    <w:rsid w:val="0098576B"/>
    <w:rsid w:val="009A3E3A"/>
    <w:rsid w:val="009D4FFA"/>
    <w:rsid w:val="009F1045"/>
    <w:rsid w:val="00A132B2"/>
    <w:rsid w:val="00A60E0A"/>
    <w:rsid w:val="00A70BF2"/>
    <w:rsid w:val="00A77369"/>
    <w:rsid w:val="00AA5488"/>
    <w:rsid w:val="00AC08C9"/>
    <w:rsid w:val="00AC7B53"/>
    <w:rsid w:val="00AD1108"/>
    <w:rsid w:val="00AF06F8"/>
    <w:rsid w:val="00B14FEA"/>
    <w:rsid w:val="00B27B30"/>
    <w:rsid w:val="00B36429"/>
    <w:rsid w:val="00B673D9"/>
    <w:rsid w:val="00B77526"/>
    <w:rsid w:val="00B87AC6"/>
    <w:rsid w:val="00B97033"/>
    <w:rsid w:val="00BC2798"/>
    <w:rsid w:val="00BD4417"/>
    <w:rsid w:val="00C007F3"/>
    <w:rsid w:val="00C1601F"/>
    <w:rsid w:val="00C168C5"/>
    <w:rsid w:val="00C55C6D"/>
    <w:rsid w:val="00C76856"/>
    <w:rsid w:val="00C76FE1"/>
    <w:rsid w:val="00C81C39"/>
    <w:rsid w:val="00C8517A"/>
    <w:rsid w:val="00C951E4"/>
    <w:rsid w:val="00C95625"/>
    <w:rsid w:val="00C9664D"/>
    <w:rsid w:val="00CB0E9A"/>
    <w:rsid w:val="00CB4C33"/>
    <w:rsid w:val="00CD157D"/>
    <w:rsid w:val="00CE7AD0"/>
    <w:rsid w:val="00D26A5C"/>
    <w:rsid w:val="00D41552"/>
    <w:rsid w:val="00D51171"/>
    <w:rsid w:val="00D674CE"/>
    <w:rsid w:val="00DA5BDF"/>
    <w:rsid w:val="00E0329D"/>
    <w:rsid w:val="00E056C5"/>
    <w:rsid w:val="00E15B5E"/>
    <w:rsid w:val="00E52D79"/>
    <w:rsid w:val="00E5319F"/>
    <w:rsid w:val="00E62D69"/>
    <w:rsid w:val="00E65D1E"/>
    <w:rsid w:val="00E751E3"/>
    <w:rsid w:val="00E83BFE"/>
    <w:rsid w:val="00E978F6"/>
    <w:rsid w:val="00EA0FD8"/>
    <w:rsid w:val="00F17C63"/>
    <w:rsid w:val="00F23C00"/>
    <w:rsid w:val="00F27FC8"/>
    <w:rsid w:val="00F30AD7"/>
    <w:rsid w:val="00F756B5"/>
    <w:rsid w:val="00F86C0E"/>
    <w:rsid w:val="00F92BDF"/>
    <w:rsid w:val="00F95AD2"/>
    <w:rsid w:val="00FA1D9A"/>
    <w:rsid w:val="00FB57F1"/>
    <w:rsid w:val="00FE6661"/>
    <w:rsid w:val="01E95CA5"/>
    <w:rsid w:val="0A7C2A07"/>
    <w:rsid w:val="0B096889"/>
    <w:rsid w:val="10AF090C"/>
    <w:rsid w:val="11F91F36"/>
    <w:rsid w:val="13967770"/>
    <w:rsid w:val="13E57CDA"/>
    <w:rsid w:val="145C64AB"/>
    <w:rsid w:val="1BF3501F"/>
    <w:rsid w:val="20795A73"/>
    <w:rsid w:val="27021FA0"/>
    <w:rsid w:val="2A7444CD"/>
    <w:rsid w:val="2B711510"/>
    <w:rsid w:val="2ED474B0"/>
    <w:rsid w:val="314F5C06"/>
    <w:rsid w:val="32E320D2"/>
    <w:rsid w:val="35CB3817"/>
    <w:rsid w:val="35E73F59"/>
    <w:rsid w:val="36647A99"/>
    <w:rsid w:val="368918C9"/>
    <w:rsid w:val="39237056"/>
    <w:rsid w:val="3B7B790D"/>
    <w:rsid w:val="3BED1D74"/>
    <w:rsid w:val="423B0237"/>
    <w:rsid w:val="4CBA047C"/>
    <w:rsid w:val="4E444FCF"/>
    <w:rsid w:val="4E883460"/>
    <w:rsid w:val="4E88639D"/>
    <w:rsid w:val="4F6778DD"/>
    <w:rsid w:val="4FCF1BBE"/>
    <w:rsid w:val="548E34CD"/>
    <w:rsid w:val="55701BFD"/>
    <w:rsid w:val="5650012E"/>
    <w:rsid w:val="57B41402"/>
    <w:rsid w:val="592D1527"/>
    <w:rsid w:val="60216E6C"/>
    <w:rsid w:val="623337E9"/>
    <w:rsid w:val="62CB3435"/>
    <w:rsid w:val="653463C5"/>
    <w:rsid w:val="68BA372B"/>
    <w:rsid w:val="6E7676AC"/>
    <w:rsid w:val="702A24D2"/>
    <w:rsid w:val="714F742E"/>
    <w:rsid w:val="748D2AA0"/>
    <w:rsid w:val="74C83458"/>
    <w:rsid w:val="79710B53"/>
    <w:rsid w:val="7C605EB2"/>
    <w:rsid w:val="7DA2748E"/>
    <w:rsid w:val="7F96393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22"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25"/>
    <w:uiPriority w:val="0"/>
    <w:pPr>
      <w:jc w:val="left"/>
    </w:pPr>
  </w:style>
  <w:style w:type="paragraph" w:styleId="4">
    <w:name w:val="Balloon Text"/>
    <w:basedOn w:val="1"/>
    <w:link w:val="21"/>
    <w:qFormat/>
    <w:uiPriority w:val="0"/>
    <w:rPr>
      <w:sz w:val="18"/>
      <w:szCs w:val="18"/>
    </w:rPr>
  </w:style>
  <w:style w:type="paragraph" w:styleId="5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26"/>
    <w:uiPriority w:val="0"/>
    <w:rPr>
      <w:b/>
      <w:bCs/>
    </w:rPr>
  </w:style>
  <w:style w:type="character" w:styleId="10">
    <w:name w:val="Strong"/>
    <w:basedOn w:val="9"/>
    <w:qFormat/>
    <w:uiPriority w:val="0"/>
    <w:rPr>
      <w:u w:val="none"/>
    </w:rPr>
  </w:style>
  <w:style w:type="character" w:styleId="11">
    <w:name w:val="FollowedHyperlink"/>
    <w:basedOn w:val="9"/>
    <w:semiHidden/>
    <w:unhideWhenUsed/>
    <w:uiPriority w:val="0"/>
    <w:rPr>
      <w:color w:val="202020"/>
      <w:u w:val="none"/>
    </w:rPr>
  </w:style>
  <w:style w:type="character" w:styleId="12">
    <w:name w:val="Emphasis"/>
    <w:basedOn w:val="9"/>
    <w:qFormat/>
    <w:uiPriority w:val="0"/>
    <w:rPr>
      <w:u w:val="none"/>
    </w:rPr>
  </w:style>
  <w:style w:type="character" w:styleId="13">
    <w:name w:val="HTML Definition"/>
    <w:basedOn w:val="9"/>
    <w:semiHidden/>
    <w:unhideWhenUsed/>
    <w:uiPriority w:val="0"/>
  </w:style>
  <w:style w:type="character" w:styleId="14">
    <w:name w:val="HTML Variable"/>
    <w:basedOn w:val="9"/>
    <w:semiHidden/>
    <w:unhideWhenUsed/>
    <w:uiPriority w:val="0"/>
  </w:style>
  <w:style w:type="character" w:styleId="15">
    <w:name w:val="Hyperlink"/>
    <w:basedOn w:val="9"/>
    <w:semiHidden/>
    <w:unhideWhenUsed/>
    <w:qFormat/>
    <w:uiPriority w:val="0"/>
    <w:rPr>
      <w:color w:val="202020"/>
      <w:u w:val="none"/>
    </w:rPr>
  </w:style>
  <w:style w:type="character" w:styleId="16">
    <w:name w:val="HTML Code"/>
    <w:basedOn w:val="9"/>
    <w:semiHidden/>
    <w:unhideWhenUsed/>
    <w:uiPriority w:val="0"/>
    <w:rPr>
      <w:rFonts w:ascii="Courier New" w:hAnsi="Courier New" w:eastAsia="Courier New" w:cs="Courier New"/>
      <w:sz w:val="20"/>
    </w:rPr>
  </w:style>
  <w:style w:type="character" w:styleId="17">
    <w:name w:val="annotation reference"/>
    <w:basedOn w:val="9"/>
    <w:qFormat/>
    <w:uiPriority w:val="0"/>
    <w:rPr>
      <w:sz w:val="21"/>
      <w:szCs w:val="21"/>
    </w:rPr>
  </w:style>
  <w:style w:type="character" w:styleId="18">
    <w:name w:val="HTML Cite"/>
    <w:basedOn w:val="9"/>
    <w:semiHidden/>
    <w:unhideWhenUsed/>
    <w:uiPriority w:val="0"/>
  </w:style>
  <w:style w:type="character" w:styleId="19">
    <w:name w:val="HTML Keyboard"/>
    <w:basedOn w:val="9"/>
    <w:semiHidden/>
    <w:unhideWhenUsed/>
    <w:uiPriority w:val="0"/>
    <w:rPr>
      <w:rFonts w:hint="default" w:ascii="Courier New" w:hAnsi="Courier New" w:eastAsia="Courier New" w:cs="Courier New"/>
      <w:sz w:val="20"/>
    </w:rPr>
  </w:style>
  <w:style w:type="character" w:styleId="20">
    <w:name w:val="HTML Sample"/>
    <w:basedOn w:val="9"/>
    <w:semiHidden/>
    <w:unhideWhenUsed/>
    <w:uiPriority w:val="0"/>
    <w:rPr>
      <w:rFonts w:hint="default" w:ascii="Courier New" w:hAnsi="Courier New" w:eastAsia="Courier New" w:cs="Courier New"/>
    </w:rPr>
  </w:style>
  <w:style w:type="character" w:customStyle="1" w:styleId="21">
    <w:name w:val="批注框文本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22">
    <w:name w:val="文档结构图 字符"/>
    <w:basedOn w:val="9"/>
    <w:link w:val="2"/>
    <w:qFormat/>
    <w:uiPriority w:val="0"/>
    <w:rPr>
      <w:rFonts w:ascii="宋体"/>
      <w:kern w:val="2"/>
      <w:sz w:val="18"/>
      <w:szCs w:val="18"/>
    </w:rPr>
  </w:style>
  <w:style w:type="character" w:customStyle="1" w:styleId="23">
    <w:name w:val="页眉 字符"/>
    <w:basedOn w:val="9"/>
    <w:link w:val="6"/>
    <w:qFormat/>
    <w:uiPriority w:val="0"/>
    <w:rPr>
      <w:kern w:val="2"/>
      <w:sz w:val="18"/>
      <w:szCs w:val="18"/>
    </w:rPr>
  </w:style>
  <w:style w:type="character" w:customStyle="1" w:styleId="24">
    <w:name w:val="页脚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25">
    <w:name w:val="批注文字 字符"/>
    <w:basedOn w:val="9"/>
    <w:link w:val="3"/>
    <w:qFormat/>
    <w:uiPriority w:val="0"/>
    <w:rPr>
      <w:kern w:val="2"/>
      <w:sz w:val="21"/>
      <w:szCs w:val="24"/>
    </w:rPr>
  </w:style>
  <w:style w:type="character" w:customStyle="1" w:styleId="26">
    <w:name w:val="批注主题 字符"/>
    <w:basedOn w:val="25"/>
    <w:link w:val="7"/>
    <w:qFormat/>
    <w:uiPriority w:val="0"/>
    <w:rPr>
      <w:b/>
      <w:bCs/>
      <w:kern w:val="2"/>
      <w:sz w:val="21"/>
      <w:szCs w:val="24"/>
    </w:rPr>
  </w:style>
  <w:style w:type="paragraph" w:styleId="27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cg</Company>
  <Pages>1</Pages>
  <Words>382</Words>
  <Characters>2178</Characters>
  <Lines>18</Lines>
  <Paragraphs>5</Paragraphs>
  <TotalTime>83</TotalTime>
  <ScaleCrop>false</ScaleCrop>
  <LinksUpToDate>false</LinksUpToDate>
  <CharactersWithSpaces>2555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2020-11-01T06:57:00Z</dcterms:created>
  <dc:creator>Administrator</dc:creator>
  <cp:lastModifiedBy>.........................</cp:lastModifiedBy>
  <dcterms:modified xsi:type="dcterms:W3CDTF">2020-11-12T12:56:22Z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